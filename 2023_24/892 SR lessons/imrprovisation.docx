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9777" w14:textId="77777777" w:rsidR="00446705" w:rsidRPr="00004716" w:rsidRDefault="00446705" w:rsidP="00446705">
      <w:pPr>
        <w:jc w:val="center"/>
        <w:rPr>
          <w:b/>
          <w:bCs/>
        </w:rPr>
      </w:pPr>
      <w:r w:rsidRPr="00004716">
        <w:rPr>
          <w:b/>
          <w:bCs/>
        </w:rPr>
        <w:t>A Word or Two about Improvisation</w:t>
      </w:r>
    </w:p>
    <w:p w14:paraId="2EBB75B1" w14:textId="77777777" w:rsidR="00446705" w:rsidRDefault="00446705" w:rsidP="00446705"/>
    <w:p w14:paraId="689EC963" w14:textId="77777777" w:rsidR="00446705" w:rsidRDefault="00446705" w:rsidP="00446705"/>
    <w:p w14:paraId="2EA0BCBF" w14:textId="77777777" w:rsidR="00446705" w:rsidRPr="00406C5B" w:rsidRDefault="00446705" w:rsidP="00446705">
      <w:pPr>
        <w:rPr>
          <w:rFonts w:ascii="Times New Roman" w:hAnsi="Times New Roman" w:cs="Times New Roman"/>
          <w:sz w:val="20"/>
          <w:szCs w:val="20"/>
        </w:rPr>
      </w:pPr>
      <w:r w:rsidRPr="00406C5B">
        <w:rPr>
          <w:rFonts w:ascii="Times New Roman" w:hAnsi="Times New Roman" w:cs="Times New Roman"/>
          <w:sz w:val="20"/>
          <w:szCs w:val="20"/>
        </w:rPr>
        <w:t xml:space="preserve">We both decided that Improvisation should be the starting point for this book.  It is #4 in the Six Musical Africanisms, which is the general outline for the entire volume.  Improvisation is fundamental and central to issues surrounding compositional process and performance practice.  </w:t>
      </w:r>
    </w:p>
    <w:p w14:paraId="6775C6CC" w14:textId="77777777" w:rsidR="00446705" w:rsidRPr="00406C5B" w:rsidRDefault="00446705" w:rsidP="00446705">
      <w:pPr>
        <w:rPr>
          <w:rFonts w:ascii="Times New Roman" w:hAnsi="Times New Roman" w:cs="Times New Roman"/>
          <w:sz w:val="20"/>
          <w:szCs w:val="20"/>
        </w:rPr>
      </w:pPr>
    </w:p>
    <w:p w14:paraId="2C587107" w14:textId="77777777" w:rsidR="00446705" w:rsidRPr="00406C5B" w:rsidRDefault="00446705" w:rsidP="00446705">
      <w:pPr>
        <w:rPr>
          <w:rFonts w:ascii="Times New Roman" w:hAnsi="Times New Roman" w:cs="Times New Roman"/>
          <w:sz w:val="20"/>
          <w:szCs w:val="20"/>
        </w:rPr>
      </w:pPr>
      <w:r w:rsidRPr="00406C5B">
        <w:rPr>
          <w:rFonts w:ascii="Times New Roman" w:hAnsi="Times New Roman" w:cs="Times New Roman"/>
          <w:sz w:val="20"/>
          <w:szCs w:val="20"/>
        </w:rPr>
        <w:t xml:space="preserve">Improvisation cannot and should not be explained easily.  Many arguments ensue about whether Improvisation is “real-time” or “spontaneous” composing or performance as composition.  </w:t>
      </w:r>
    </w:p>
    <w:p w14:paraId="57F4E91E" w14:textId="77777777" w:rsidR="00446705" w:rsidRPr="00406C5B" w:rsidRDefault="00446705" w:rsidP="00446705">
      <w:pPr>
        <w:rPr>
          <w:rFonts w:ascii="Times New Roman" w:hAnsi="Times New Roman" w:cs="Times New Roman"/>
          <w:sz w:val="20"/>
          <w:szCs w:val="20"/>
        </w:rPr>
      </w:pPr>
    </w:p>
    <w:p w14:paraId="699FF9FD" w14:textId="77777777" w:rsidR="00446705" w:rsidRPr="00406C5B" w:rsidRDefault="00446705" w:rsidP="00446705">
      <w:pPr>
        <w:rPr>
          <w:rFonts w:ascii="Times New Roman" w:hAnsi="Times New Roman" w:cs="Times New Roman"/>
          <w:color w:val="000000" w:themeColor="text1"/>
          <w:sz w:val="20"/>
          <w:szCs w:val="20"/>
        </w:rPr>
      </w:pPr>
      <w:r w:rsidRPr="00592CEF">
        <w:rPr>
          <w:rFonts w:ascii="Times New Roman" w:hAnsi="Times New Roman" w:cs="Times New Roman"/>
          <w:color w:val="000000" w:themeColor="text1"/>
          <w:sz w:val="20"/>
          <w:szCs w:val="20"/>
        </w:rPr>
        <w:t>Leo Smith</w:t>
      </w:r>
      <w:r w:rsidRPr="00592CEF">
        <w:rPr>
          <w:rFonts w:ascii="Times New Roman" w:hAnsi="Times New Roman" w:cs="Times New Roman"/>
          <w:color w:val="000000" w:themeColor="text1"/>
          <w:sz w:val="20"/>
          <w:szCs w:val="20"/>
          <w:vertAlign w:val="superscript"/>
        </w:rPr>
        <w:t>1</w:t>
      </w:r>
      <w:r w:rsidRPr="00592CEF">
        <w:rPr>
          <w:rFonts w:ascii="Times New Roman" w:hAnsi="Times New Roman" w:cs="Times New Roman"/>
          <w:color w:val="000000" w:themeColor="text1"/>
          <w:sz w:val="20"/>
          <w:szCs w:val="20"/>
        </w:rPr>
        <w:t xml:space="preserve"> </w:t>
      </w:r>
      <w:r w:rsidRPr="00406C5B">
        <w:rPr>
          <w:rFonts w:ascii="Times New Roman" w:hAnsi="Times New Roman" w:cs="Times New Roman"/>
          <w:color w:val="000000" w:themeColor="text1"/>
          <w:sz w:val="20"/>
          <w:szCs w:val="20"/>
        </w:rPr>
        <w:t xml:space="preserve">entertains a compelling argument about the words “composition” and “improvisation” and students wanting to delve more deeply in the </w:t>
      </w:r>
      <w:proofErr w:type="spellStart"/>
      <w:r w:rsidRPr="00406C5B">
        <w:rPr>
          <w:rFonts w:ascii="Times New Roman" w:hAnsi="Times New Roman" w:cs="Times New Roman"/>
          <w:color w:val="000000" w:themeColor="text1"/>
          <w:sz w:val="20"/>
          <w:szCs w:val="20"/>
        </w:rPr>
        <w:t>the</w:t>
      </w:r>
      <w:proofErr w:type="spellEnd"/>
      <w:r w:rsidRPr="00406C5B">
        <w:rPr>
          <w:rFonts w:ascii="Times New Roman" w:hAnsi="Times New Roman" w:cs="Times New Roman"/>
          <w:color w:val="000000" w:themeColor="text1"/>
          <w:sz w:val="20"/>
          <w:szCs w:val="20"/>
        </w:rPr>
        <w:t xml:space="preserve"> </w:t>
      </w:r>
      <w:proofErr w:type="gramStart"/>
      <w:r w:rsidRPr="00406C5B">
        <w:rPr>
          <w:rFonts w:ascii="Times New Roman" w:hAnsi="Times New Roman" w:cs="Times New Roman"/>
          <w:color w:val="000000" w:themeColor="text1"/>
          <w:sz w:val="20"/>
          <w:szCs w:val="20"/>
        </w:rPr>
        <w:t>African-American</w:t>
      </w:r>
      <w:proofErr w:type="gramEnd"/>
      <w:r w:rsidRPr="00406C5B">
        <w:rPr>
          <w:rFonts w:ascii="Times New Roman" w:hAnsi="Times New Roman" w:cs="Times New Roman"/>
          <w:color w:val="000000" w:themeColor="text1"/>
          <w:sz w:val="20"/>
          <w:szCs w:val="20"/>
        </w:rPr>
        <w:t xml:space="preserve"> perspective could do no worse than reading his “Notes.”  </w:t>
      </w:r>
    </w:p>
    <w:p w14:paraId="394653CD" w14:textId="77777777" w:rsidR="00446705" w:rsidRPr="00406C5B" w:rsidRDefault="00446705" w:rsidP="00446705">
      <w:pPr>
        <w:rPr>
          <w:rFonts w:ascii="Times New Roman" w:hAnsi="Times New Roman" w:cs="Times New Roman"/>
          <w:color w:val="000000" w:themeColor="text1"/>
          <w:sz w:val="20"/>
          <w:szCs w:val="20"/>
        </w:rPr>
      </w:pPr>
    </w:p>
    <w:p w14:paraId="5A09A0BC"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Pauline Oliveros</w:t>
      </w:r>
      <w:r w:rsidRPr="00406C5B">
        <w:rPr>
          <w:rFonts w:ascii="Times New Roman" w:hAnsi="Times New Roman" w:cs="Times New Roman"/>
          <w:color w:val="000000" w:themeColor="text1"/>
          <w:sz w:val="20"/>
          <w:szCs w:val="20"/>
          <w:vertAlign w:val="superscript"/>
        </w:rPr>
        <w:t>2</w:t>
      </w:r>
      <w:r w:rsidRPr="00406C5B">
        <w:rPr>
          <w:rFonts w:ascii="Times New Roman" w:hAnsi="Times New Roman" w:cs="Times New Roman"/>
          <w:color w:val="000000" w:themeColor="text1"/>
          <w:sz w:val="20"/>
          <w:szCs w:val="20"/>
        </w:rPr>
        <w:t xml:space="preserve"> splits the difference with her term “Sonic Meditation.”  In her works called “Sonic Meditations” she usually asks participants (audience, dancers, musicians, anyone at all) to breathe, be deeply aware of themselves of others (Including the environment), then spontaneously produce sounds in reaction to whatever one may notice.  </w:t>
      </w:r>
    </w:p>
    <w:p w14:paraId="3E682E27" w14:textId="77777777" w:rsidR="00446705" w:rsidRPr="00406C5B" w:rsidRDefault="00446705" w:rsidP="00446705">
      <w:pPr>
        <w:rPr>
          <w:rFonts w:ascii="Times New Roman" w:hAnsi="Times New Roman" w:cs="Times New Roman"/>
          <w:color w:val="000000" w:themeColor="text1"/>
          <w:sz w:val="20"/>
          <w:szCs w:val="20"/>
        </w:rPr>
      </w:pPr>
    </w:p>
    <w:p w14:paraId="3DBF708D"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 xml:space="preserve">Ornette Coleman’s theory of </w:t>
      </w:r>
      <w:proofErr w:type="spellStart"/>
      <w:r w:rsidRPr="00406C5B">
        <w:rPr>
          <w:rFonts w:ascii="Times New Roman" w:hAnsi="Times New Roman" w:cs="Times New Roman"/>
          <w:color w:val="000000" w:themeColor="text1"/>
          <w:sz w:val="20"/>
          <w:szCs w:val="20"/>
        </w:rPr>
        <w:t>Harmolodics</w:t>
      </w:r>
      <w:proofErr w:type="spellEnd"/>
      <w:r w:rsidRPr="00406C5B">
        <w:rPr>
          <w:rFonts w:ascii="Times New Roman" w:hAnsi="Times New Roman" w:cs="Times New Roman"/>
          <w:color w:val="000000" w:themeColor="text1"/>
          <w:sz w:val="20"/>
          <w:szCs w:val="20"/>
        </w:rPr>
        <w:t xml:space="preserve"> (see Stephen Rush, “Free Jazz, </w:t>
      </w:r>
      <w:proofErr w:type="spellStart"/>
      <w:r w:rsidRPr="00406C5B">
        <w:rPr>
          <w:rFonts w:ascii="Times New Roman" w:hAnsi="Times New Roman" w:cs="Times New Roman"/>
          <w:color w:val="000000" w:themeColor="text1"/>
          <w:sz w:val="20"/>
          <w:szCs w:val="20"/>
        </w:rPr>
        <w:t>Harmolodics</w:t>
      </w:r>
      <w:proofErr w:type="spellEnd"/>
      <w:r w:rsidRPr="00406C5B">
        <w:rPr>
          <w:rFonts w:ascii="Times New Roman" w:hAnsi="Times New Roman" w:cs="Times New Roman"/>
          <w:color w:val="000000" w:themeColor="text1"/>
          <w:sz w:val="20"/>
          <w:szCs w:val="20"/>
        </w:rPr>
        <w:t xml:space="preserve"> and Ornette Coleman</w:t>
      </w:r>
      <w:r w:rsidRPr="00406C5B">
        <w:rPr>
          <w:rFonts w:ascii="Times New Roman" w:hAnsi="Times New Roman" w:cs="Times New Roman"/>
          <w:color w:val="000000" w:themeColor="text1"/>
          <w:sz w:val="20"/>
          <w:szCs w:val="20"/>
          <w:vertAlign w:val="superscript"/>
        </w:rPr>
        <w:t>3</w:t>
      </w:r>
      <w:r w:rsidRPr="00406C5B">
        <w:rPr>
          <w:rFonts w:ascii="Times New Roman" w:hAnsi="Times New Roman" w:cs="Times New Roman"/>
          <w:color w:val="000000" w:themeColor="text1"/>
          <w:sz w:val="20"/>
          <w:szCs w:val="20"/>
        </w:rPr>
        <w:t xml:space="preserve">”) involves listening to the ethos, groove, timbre and overall “vibe” of the music, then perform in response to, again, whatever one may notice.  </w:t>
      </w:r>
    </w:p>
    <w:p w14:paraId="744D97A7" w14:textId="77777777" w:rsidR="00446705" w:rsidRPr="00406C5B" w:rsidRDefault="00446705" w:rsidP="00446705">
      <w:pPr>
        <w:rPr>
          <w:rFonts w:ascii="Times New Roman" w:hAnsi="Times New Roman" w:cs="Times New Roman"/>
          <w:color w:val="000000" w:themeColor="text1"/>
          <w:sz w:val="20"/>
          <w:szCs w:val="20"/>
        </w:rPr>
      </w:pPr>
    </w:p>
    <w:p w14:paraId="5FBFD7FA"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 xml:space="preserve">Folks new to improvisation can be intimidated by the worry of “playing the right thing,” but composers such as Leo Smith, Pauline Oliveros and Ornette Coleman provide “newbies” a way out – </w:t>
      </w:r>
      <w:r w:rsidRPr="00406C5B">
        <w:rPr>
          <w:rFonts w:ascii="Times New Roman" w:hAnsi="Times New Roman" w:cs="Times New Roman"/>
          <w:i/>
          <w:iCs/>
          <w:color w:val="000000" w:themeColor="text1"/>
          <w:sz w:val="20"/>
          <w:szCs w:val="20"/>
        </w:rPr>
        <w:t xml:space="preserve">simply listen!   </w:t>
      </w:r>
      <w:r w:rsidRPr="00406C5B">
        <w:rPr>
          <w:rFonts w:ascii="Times New Roman" w:hAnsi="Times New Roman" w:cs="Times New Roman"/>
          <w:color w:val="000000" w:themeColor="text1"/>
          <w:sz w:val="20"/>
          <w:szCs w:val="20"/>
        </w:rPr>
        <w:t xml:space="preserve">Of course, listening takes practice and skill, and one’s ear-to-instrument skills should be well-developed </w:t>
      </w:r>
      <w:proofErr w:type="gramStart"/>
      <w:r w:rsidRPr="00406C5B">
        <w:rPr>
          <w:rFonts w:ascii="Times New Roman" w:hAnsi="Times New Roman" w:cs="Times New Roman"/>
          <w:color w:val="000000" w:themeColor="text1"/>
          <w:sz w:val="20"/>
          <w:szCs w:val="20"/>
        </w:rPr>
        <w:t>in order to</w:t>
      </w:r>
      <w:proofErr w:type="gramEnd"/>
      <w:r w:rsidRPr="00406C5B">
        <w:rPr>
          <w:rFonts w:ascii="Times New Roman" w:hAnsi="Times New Roman" w:cs="Times New Roman"/>
          <w:color w:val="000000" w:themeColor="text1"/>
          <w:sz w:val="20"/>
          <w:szCs w:val="20"/>
        </w:rPr>
        <w:t xml:space="preserve"> become a skilled improviser.  </w:t>
      </w:r>
    </w:p>
    <w:p w14:paraId="5DCD8AD4" w14:textId="77777777" w:rsidR="00446705" w:rsidRPr="00406C5B" w:rsidRDefault="00446705" w:rsidP="00446705">
      <w:pPr>
        <w:rPr>
          <w:rFonts w:ascii="Times New Roman" w:hAnsi="Times New Roman" w:cs="Times New Roman"/>
          <w:color w:val="000000" w:themeColor="text1"/>
          <w:sz w:val="20"/>
          <w:szCs w:val="20"/>
        </w:rPr>
      </w:pPr>
    </w:p>
    <w:p w14:paraId="3153CE45"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 xml:space="preserve">Good improvisation need not be the mere regurgitation of a bunch of learned “licks” or “patterns.”  The deepest approach to improvisation involves careful listening, and responding with one’s heart, soul and if necessary, an instrument (or voice).  </w:t>
      </w:r>
    </w:p>
    <w:p w14:paraId="771CEC14" w14:textId="77777777" w:rsidR="00446705" w:rsidRPr="00406C5B" w:rsidRDefault="00446705" w:rsidP="00446705">
      <w:pPr>
        <w:rPr>
          <w:rFonts w:ascii="Times New Roman" w:hAnsi="Times New Roman" w:cs="Times New Roman"/>
          <w:color w:val="000000" w:themeColor="text1"/>
          <w:sz w:val="20"/>
          <w:szCs w:val="20"/>
        </w:rPr>
      </w:pPr>
    </w:p>
    <w:p w14:paraId="2B99B241"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 xml:space="preserve">Improvisation is a life’s work, and involves risk, attention, and above all, the willingness to </w:t>
      </w:r>
      <w:proofErr w:type="gramStart"/>
      <w:r w:rsidRPr="00406C5B">
        <w:rPr>
          <w:rFonts w:ascii="Times New Roman" w:hAnsi="Times New Roman" w:cs="Times New Roman"/>
          <w:color w:val="000000" w:themeColor="text1"/>
          <w:sz w:val="20"/>
          <w:szCs w:val="20"/>
        </w:rPr>
        <w:t>open up</w:t>
      </w:r>
      <w:proofErr w:type="gramEnd"/>
      <w:r w:rsidRPr="00406C5B">
        <w:rPr>
          <w:rFonts w:ascii="Times New Roman" w:hAnsi="Times New Roman" w:cs="Times New Roman"/>
          <w:color w:val="000000" w:themeColor="text1"/>
          <w:sz w:val="20"/>
          <w:szCs w:val="20"/>
        </w:rPr>
        <w:t xml:space="preserve"> one’s heart and ear to other musicians (people/environment) with an open mind and an open soul.  This is indeed a life’s practice and need not provoke fear or worry in the hearts of anyone.  We all can listen, but can we all be vulnerable to every musical situation?  Improvisation is for everyone to try, practice, and improve upon.  It is not the exclusive property of a few enlightened souls.  </w:t>
      </w:r>
    </w:p>
    <w:p w14:paraId="42582C2C" w14:textId="77777777" w:rsidR="00446705" w:rsidRDefault="00446705" w:rsidP="00446705">
      <w:pPr>
        <w:rPr>
          <w:rFonts w:ascii="Times New Roman" w:hAnsi="Times New Roman" w:cs="Times New Roman"/>
          <w:color w:val="000000" w:themeColor="text1"/>
          <w:sz w:val="22"/>
          <w:szCs w:val="22"/>
        </w:rPr>
      </w:pPr>
    </w:p>
    <w:p w14:paraId="4BA3758A" w14:textId="77777777" w:rsidR="00446705" w:rsidRPr="00406C5B" w:rsidRDefault="00446705" w:rsidP="00446705">
      <w:pPr>
        <w:rPr>
          <w:rFonts w:ascii="Times New Roman" w:hAnsi="Times New Roman" w:cs="Times New Roman"/>
          <w:color w:val="000000" w:themeColor="text1"/>
          <w:sz w:val="20"/>
          <w:szCs w:val="20"/>
        </w:rPr>
      </w:pPr>
    </w:p>
    <w:p w14:paraId="58E11C01" w14:textId="77777777" w:rsidR="00446705" w:rsidRPr="00406C5B" w:rsidRDefault="00446705" w:rsidP="00446705">
      <w:pPr>
        <w:rPr>
          <w:rFonts w:ascii="Times New Roman" w:eastAsia="Times New Roman" w:hAnsi="Times New Roman" w:cs="Times New Roman"/>
          <w:sz w:val="20"/>
          <w:szCs w:val="20"/>
        </w:rPr>
      </w:pPr>
      <w:r w:rsidRPr="00406C5B">
        <w:rPr>
          <w:rFonts w:ascii="Times New Roman" w:eastAsia="Times New Roman" w:hAnsi="Times New Roman" w:cs="Times New Roman"/>
          <w:sz w:val="20"/>
          <w:szCs w:val="20"/>
          <w:vertAlign w:val="superscript"/>
        </w:rPr>
        <w:t>1</w:t>
      </w:r>
      <w:r w:rsidRPr="00406C5B">
        <w:rPr>
          <w:rFonts w:ascii="Times New Roman" w:eastAsia="Times New Roman" w:hAnsi="Times New Roman" w:cs="Times New Roman"/>
          <w:sz w:val="20"/>
          <w:szCs w:val="20"/>
        </w:rPr>
        <w:t xml:space="preserve">Smith, Leo. </w:t>
      </w:r>
      <w:r w:rsidRPr="00406C5B">
        <w:rPr>
          <w:rFonts w:ascii="Times New Roman" w:eastAsia="Times New Roman" w:hAnsi="Times New Roman" w:cs="Times New Roman"/>
          <w:i/>
          <w:iCs/>
          <w:sz w:val="20"/>
          <w:szCs w:val="20"/>
        </w:rPr>
        <w:t xml:space="preserve">Notes (book in 8 pieces.  </w:t>
      </w:r>
      <w:r w:rsidRPr="00406C5B">
        <w:rPr>
          <w:rFonts w:ascii="Times New Roman" w:eastAsia="Times New Roman" w:hAnsi="Times New Roman" w:cs="Times New Roman"/>
          <w:sz w:val="20"/>
          <w:szCs w:val="20"/>
        </w:rPr>
        <w:t xml:space="preserve">2015.  </w:t>
      </w:r>
      <w:proofErr w:type="spellStart"/>
      <w:r w:rsidRPr="00406C5B">
        <w:rPr>
          <w:rFonts w:ascii="Times New Roman" w:eastAsia="Times New Roman" w:hAnsi="Times New Roman" w:cs="Times New Roman"/>
          <w:sz w:val="20"/>
          <w:szCs w:val="20"/>
        </w:rPr>
        <w:t>Corbette</w:t>
      </w:r>
      <w:proofErr w:type="spellEnd"/>
      <w:r w:rsidRPr="00406C5B">
        <w:rPr>
          <w:rFonts w:ascii="Times New Roman" w:eastAsia="Times New Roman" w:hAnsi="Times New Roman" w:cs="Times New Roman"/>
          <w:sz w:val="20"/>
          <w:szCs w:val="20"/>
        </w:rPr>
        <w:t xml:space="preserve"> vs. Dempsey &amp; the Renaissance Society (publisher). </w:t>
      </w:r>
    </w:p>
    <w:p w14:paraId="4EFC2948" w14:textId="77777777" w:rsidR="00446705" w:rsidRPr="00406C5B" w:rsidRDefault="00446705" w:rsidP="00446705">
      <w:pPr>
        <w:rPr>
          <w:rFonts w:ascii="Times New Roman" w:eastAsia="Times New Roman" w:hAnsi="Times New Roman" w:cs="Times New Roman"/>
          <w:sz w:val="20"/>
          <w:szCs w:val="20"/>
        </w:rPr>
      </w:pPr>
    </w:p>
    <w:p w14:paraId="3AC87D9B" w14:textId="77777777" w:rsidR="00446705" w:rsidRPr="00406C5B" w:rsidRDefault="00446705" w:rsidP="00446705">
      <w:pPr>
        <w:rPr>
          <w:rFonts w:ascii="Times New Roman" w:eastAsia="Times New Roman" w:hAnsi="Times New Roman" w:cs="Times New Roman"/>
          <w:sz w:val="20"/>
          <w:szCs w:val="20"/>
        </w:rPr>
      </w:pPr>
      <w:r w:rsidRPr="00406C5B">
        <w:rPr>
          <w:rFonts w:ascii="Times New Roman" w:hAnsi="Times New Roman" w:cs="Times New Roman"/>
          <w:color w:val="000000"/>
          <w:sz w:val="20"/>
          <w:szCs w:val="20"/>
          <w:vertAlign w:val="superscript"/>
          <w:lang w:val="pt-PT"/>
        </w:rPr>
        <w:t>2</w:t>
      </w:r>
      <w:r w:rsidRPr="00406C5B">
        <w:rPr>
          <w:rFonts w:ascii="Times New Roman" w:hAnsi="Times New Roman" w:cs="Times New Roman"/>
          <w:color w:val="000000"/>
          <w:sz w:val="20"/>
          <w:szCs w:val="20"/>
          <w:lang w:val="pt-PT"/>
        </w:rPr>
        <w:t>Oliveros, Pauline</w:t>
      </w:r>
      <w:ins w:id="0" w:author="Reid Hamilton" w:date="2022-04-21T17:46:00Z">
        <w:r w:rsidRPr="00406C5B">
          <w:rPr>
            <w:rFonts w:ascii="Times New Roman" w:hAnsi="Times New Roman" w:cs="Times New Roman"/>
            <w:color w:val="000000"/>
            <w:sz w:val="20"/>
            <w:szCs w:val="20"/>
            <w:lang w:val="pt-PT"/>
          </w:rPr>
          <w:t xml:space="preserve">. </w:t>
        </w:r>
      </w:ins>
      <w:r w:rsidRPr="00406C5B">
        <w:rPr>
          <w:rFonts w:ascii="Times New Roman" w:hAnsi="Times New Roman" w:cs="Times New Roman"/>
          <w:i/>
          <w:color w:val="000000"/>
          <w:sz w:val="20"/>
          <w:szCs w:val="20"/>
        </w:rPr>
        <w:t>Deep Listening</w:t>
      </w:r>
      <w:r w:rsidRPr="00406C5B">
        <w:rPr>
          <w:rFonts w:ascii="Times New Roman" w:hAnsi="Times New Roman" w:cs="Times New Roman"/>
          <w:color w:val="000000"/>
          <w:sz w:val="20"/>
          <w:szCs w:val="20"/>
        </w:rPr>
        <w:t xml:space="preserve">.  2005. </w:t>
      </w:r>
      <w:r w:rsidRPr="00406C5B">
        <w:rPr>
          <w:rFonts w:ascii="Times New Roman" w:hAnsi="Times New Roman" w:cs="Times New Roman"/>
          <w:i/>
          <w:color w:val="000000"/>
          <w:sz w:val="20"/>
          <w:szCs w:val="20"/>
        </w:rPr>
        <w:t xml:space="preserve"> </w:t>
      </w:r>
      <w:ins w:id="1" w:author="Reid Hamilton" w:date="2022-04-21T17:46:00Z">
        <w:r w:rsidRPr="00406C5B">
          <w:rPr>
            <w:rFonts w:ascii="Times New Roman" w:hAnsi="Times New Roman" w:cs="Times New Roman"/>
            <w:color w:val="000000"/>
            <w:sz w:val="20"/>
            <w:szCs w:val="20"/>
          </w:rPr>
          <w:t xml:space="preserve"> </w:t>
        </w:r>
      </w:ins>
      <w:r w:rsidRPr="00406C5B">
        <w:rPr>
          <w:rFonts w:ascii="Times New Roman" w:hAnsi="Times New Roman" w:cs="Times New Roman"/>
          <w:color w:val="000000"/>
          <w:sz w:val="20"/>
          <w:szCs w:val="20"/>
        </w:rPr>
        <w:t>iUniverse, Kingston, NY</w:t>
      </w:r>
      <w:ins w:id="2" w:author="Reid Hamilton" w:date="2022-04-21T17:46:00Z">
        <w:r w:rsidRPr="00406C5B">
          <w:rPr>
            <w:rFonts w:ascii="Times New Roman" w:hAnsi="Times New Roman" w:cs="Times New Roman"/>
            <w:color w:val="000000"/>
            <w:sz w:val="20"/>
            <w:szCs w:val="20"/>
          </w:rPr>
          <w:t xml:space="preserve">. </w:t>
        </w:r>
      </w:ins>
      <w:r w:rsidRPr="00406C5B">
        <w:rPr>
          <w:rFonts w:ascii="Arial" w:eastAsia="Times New Roman" w:hAnsi="Arial" w:cs="Arial"/>
          <w:sz w:val="20"/>
          <w:szCs w:val="20"/>
        </w:rPr>
        <w:t xml:space="preserve"> </w:t>
      </w:r>
      <w:r w:rsidRPr="00406C5B">
        <w:rPr>
          <w:rFonts w:ascii="Times New Roman" w:eastAsia="Times New Roman" w:hAnsi="Times New Roman" w:cs="Times New Roman"/>
          <w:sz w:val="20"/>
          <w:szCs w:val="20"/>
        </w:rPr>
        <w:t>(or see (</w:t>
      </w:r>
      <w:hyperlink r:id="rId4" w:history="1">
        <w:r w:rsidRPr="00406C5B">
          <w:rPr>
            <w:rStyle w:val="Hyperlink"/>
            <w:rFonts w:ascii="Times New Roman" w:eastAsia="Times New Roman" w:hAnsi="Times New Roman" w:cs="Times New Roman"/>
            <w:sz w:val="20"/>
            <w:szCs w:val="20"/>
          </w:rPr>
          <w:t>https://popandmom.org/collections/pauline-oliveros-collections/products/anthology-of-text-scores</w:t>
        </w:r>
      </w:hyperlink>
      <w:r w:rsidRPr="00406C5B">
        <w:rPr>
          <w:rFonts w:ascii="Times New Roman" w:eastAsia="Times New Roman" w:hAnsi="Times New Roman" w:cs="Times New Roman"/>
          <w:sz w:val="20"/>
          <w:szCs w:val="20"/>
        </w:rPr>
        <w:t>)</w:t>
      </w:r>
    </w:p>
    <w:p w14:paraId="388783F8" w14:textId="77777777" w:rsidR="00446705" w:rsidRPr="00406C5B" w:rsidRDefault="00446705" w:rsidP="00446705">
      <w:pPr>
        <w:rPr>
          <w:rFonts w:ascii="Times New Roman" w:hAnsi="Times New Roman" w:cs="Times New Roman"/>
          <w:color w:val="000000" w:themeColor="text1"/>
          <w:sz w:val="20"/>
          <w:szCs w:val="20"/>
        </w:rPr>
      </w:pPr>
    </w:p>
    <w:p w14:paraId="41DE80B5"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vertAlign w:val="superscript"/>
        </w:rPr>
        <w:t>3</w:t>
      </w:r>
      <w:r w:rsidRPr="00406C5B">
        <w:rPr>
          <w:rFonts w:ascii="Times New Roman" w:hAnsi="Times New Roman" w:cs="Times New Roman"/>
          <w:color w:val="000000" w:themeColor="text1"/>
          <w:sz w:val="20"/>
          <w:szCs w:val="20"/>
        </w:rPr>
        <w:t xml:space="preserve">Rush, Stephen. 2019.  </w:t>
      </w:r>
      <w:r w:rsidRPr="00406C5B">
        <w:rPr>
          <w:rFonts w:ascii="Times New Roman" w:hAnsi="Times New Roman" w:cs="Times New Roman"/>
          <w:i/>
          <w:iCs/>
          <w:color w:val="000000" w:themeColor="text1"/>
          <w:sz w:val="20"/>
          <w:szCs w:val="20"/>
        </w:rPr>
        <w:t xml:space="preserve">Free Jazz, </w:t>
      </w:r>
      <w:proofErr w:type="spellStart"/>
      <w:r w:rsidRPr="00406C5B">
        <w:rPr>
          <w:rFonts w:ascii="Times New Roman" w:hAnsi="Times New Roman" w:cs="Times New Roman"/>
          <w:i/>
          <w:iCs/>
          <w:color w:val="000000" w:themeColor="text1"/>
          <w:sz w:val="20"/>
          <w:szCs w:val="20"/>
        </w:rPr>
        <w:t>Harmolodics</w:t>
      </w:r>
      <w:proofErr w:type="spellEnd"/>
      <w:r w:rsidRPr="00406C5B">
        <w:rPr>
          <w:rFonts w:ascii="Times New Roman" w:hAnsi="Times New Roman" w:cs="Times New Roman"/>
          <w:i/>
          <w:iCs/>
          <w:color w:val="000000" w:themeColor="text1"/>
          <w:sz w:val="20"/>
          <w:szCs w:val="20"/>
        </w:rPr>
        <w:t xml:space="preserve"> and Ornette Coleman</w:t>
      </w:r>
      <w:r w:rsidRPr="00406C5B">
        <w:rPr>
          <w:rFonts w:ascii="Times New Roman" w:hAnsi="Times New Roman" w:cs="Times New Roman"/>
          <w:color w:val="000000" w:themeColor="text1"/>
          <w:sz w:val="20"/>
          <w:szCs w:val="20"/>
        </w:rPr>
        <w:t xml:space="preserve">. Routledge Publishing, New York, NY.  </w:t>
      </w:r>
    </w:p>
    <w:p w14:paraId="0FFC81C3" w14:textId="77777777" w:rsidR="00446705" w:rsidRPr="00406C5B" w:rsidRDefault="00446705" w:rsidP="00446705">
      <w:pPr>
        <w:rPr>
          <w:rFonts w:ascii="Arial" w:eastAsia="Times New Roman" w:hAnsi="Arial" w:cs="Arial"/>
          <w:sz w:val="20"/>
          <w:szCs w:val="20"/>
        </w:rPr>
      </w:pPr>
    </w:p>
    <w:p w14:paraId="650ADFCB" w14:textId="77777777" w:rsidR="00446705" w:rsidRPr="00406C5B" w:rsidRDefault="00446705" w:rsidP="00446705">
      <w:pPr>
        <w:rPr>
          <w:rFonts w:ascii="Times New Roman" w:hAnsi="Times New Roman" w:cs="Times New Roman"/>
          <w:color w:val="000000" w:themeColor="text1"/>
          <w:sz w:val="20"/>
          <w:szCs w:val="20"/>
        </w:rPr>
      </w:pPr>
      <w:r w:rsidRPr="00406C5B">
        <w:rPr>
          <w:rFonts w:ascii="Times New Roman" w:hAnsi="Times New Roman" w:cs="Times New Roman"/>
          <w:color w:val="000000" w:themeColor="text1"/>
          <w:sz w:val="20"/>
          <w:szCs w:val="20"/>
        </w:rPr>
        <w:t xml:space="preserve">Also see: </w:t>
      </w:r>
    </w:p>
    <w:p w14:paraId="6D38534C" w14:textId="77777777" w:rsidR="00446705" w:rsidRPr="00406C5B" w:rsidRDefault="00446705" w:rsidP="00446705">
      <w:pPr>
        <w:rPr>
          <w:rFonts w:ascii="Times New Roman" w:hAnsi="Times New Roman" w:cs="Times New Roman"/>
          <w:color w:val="000000" w:themeColor="text1"/>
          <w:sz w:val="20"/>
          <w:szCs w:val="20"/>
        </w:rPr>
      </w:pPr>
      <w:proofErr w:type="spellStart"/>
      <w:r w:rsidRPr="00406C5B">
        <w:rPr>
          <w:rFonts w:ascii="Times New Roman" w:hAnsi="Times New Roman" w:cs="Times New Roman"/>
          <w:color w:val="000000" w:themeColor="text1"/>
          <w:sz w:val="20"/>
          <w:szCs w:val="20"/>
        </w:rPr>
        <w:t>Sarath</w:t>
      </w:r>
      <w:proofErr w:type="spellEnd"/>
      <w:r w:rsidRPr="00406C5B">
        <w:rPr>
          <w:rFonts w:ascii="Times New Roman" w:hAnsi="Times New Roman" w:cs="Times New Roman"/>
          <w:color w:val="000000" w:themeColor="text1"/>
          <w:sz w:val="20"/>
          <w:szCs w:val="20"/>
        </w:rPr>
        <w:t xml:space="preserve">, Edward W., “Improvisation, Creativity and Consciousness,” 2014, State University of New York Press.  </w:t>
      </w:r>
    </w:p>
    <w:p w14:paraId="24E081AC" w14:textId="77777777" w:rsidR="00446705" w:rsidRDefault="00446705" w:rsidP="00446705">
      <w:pPr>
        <w:rPr>
          <w:rFonts w:ascii="Arial" w:eastAsia="Times New Roman" w:hAnsi="Arial" w:cs="Arial"/>
          <w:sz w:val="25"/>
          <w:szCs w:val="25"/>
        </w:rPr>
      </w:pPr>
    </w:p>
    <w:p w14:paraId="53DB6F16" w14:textId="77777777" w:rsidR="00446705" w:rsidRDefault="00446705" w:rsidP="00446705">
      <w:pPr>
        <w:rPr>
          <w:rFonts w:ascii="Arial" w:eastAsia="Times New Roman" w:hAnsi="Arial" w:cs="Arial"/>
          <w:sz w:val="25"/>
          <w:szCs w:val="25"/>
        </w:rPr>
      </w:pPr>
    </w:p>
    <w:p w14:paraId="24418366" w14:textId="77777777" w:rsidR="00446705" w:rsidRDefault="00446705" w:rsidP="00446705">
      <w:pPr>
        <w:rPr>
          <w:rFonts w:ascii="Arial" w:eastAsia="Times New Roman" w:hAnsi="Arial" w:cs="Arial"/>
          <w:sz w:val="25"/>
          <w:szCs w:val="25"/>
        </w:rPr>
      </w:pPr>
    </w:p>
    <w:p w14:paraId="005AA2D2" w14:textId="77777777" w:rsidR="00446705" w:rsidRDefault="00446705" w:rsidP="00446705">
      <w:pPr>
        <w:rPr>
          <w:rFonts w:ascii="Arial" w:eastAsia="Times New Roman" w:hAnsi="Arial" w:cs="Arial"/>
          <w:sz w:val="25"/>
          <w:szCs w:val="25"/>
        </w:rPr>
      </w:pPr>
    </w:p>
    <w:p w14:paraId="3024FFB2" w14:textId="77777777" w:rsidR="00446705" w:rsidRDefault="00446705" w:rsidP="00446705">
      <w:pPr>
        <w:rPr>
          <w:rFonts w:ascii="Arial" w:eastAsia="Times New Roman" w:hAnsi="Arial" w:cs="Arial"/>
          <w:sz w:val="25"/>
          <w:szCs w:val="25"/>
        </w:rPr>
      </w:pPr>
    </w:p>
    <w:p w14:paraId="16722C5B" w14:textId="77777777" w:rsidR="00446705" w:rsidRDefault="00446705" w:rsidP="00446705">
      <w:pPr>
        <w:rPr>
          <w:rFonts w:ascii="Arial" w:eastAsia="Times New Roman" w:hAnsi="Arial" w:cs="Arial"/>
          <w:sz w:val="25"/>
          <w:szCs w:val="25"/>
        </w:rPr>
      </w:pPr>
    </w:p>
    <w:p w14:paraId="351C5502" w14:textId="77777777" w:rsidR="00446705" w:rsidRDefault="00446705" w:rsidP="00446705">
      <w:pPr>
        <w:rPr>
          <w:rFonts w:ascii="Arial" w:eastAsia="Times New Roman" w:hAnsi="Arial" w:cs="Arial"/>
          <w:sz w:val="25"/>
          <w:szCs w:val="25"/>
        </w:rPr>
      </w:pPr>
    </w:p>
    <w:p w14:paraId="1AF5FF2D" w14:textId="77777777" w:rsidR="00446705" w:rsidRPr="002A38CD" w:rsidRDefault="00446705" w:rsidP="00446705">
      <w:pPr>
        <w:rPr>
          <w:rFonts w:ascii="Arial" w:eastAsia="Times New Roman" w:hAnsi="Arial" w:cs="Arial"/>
          <w:b/>
          <w:bCs/>
          <w:sz w:val="25"/>
          <w:szCs w:val="25"/>
        </w:rPr>
      </w:pPr>
      <w:r w:rsidRPr="002A38CD">
        <w:rPr>
          <w:rFonts w:ascii="Arial" w:eastAsia="Times New Roman" w:hAnsi="Arial" w:cs="Arial"/>
          <w:b/>
          <w:bCs/>
          <w:sz w:val="25"/>
          <w:szCs w:val="25"/>
        </w:rPr>
        <w:lastRenderedPageBreak/>
        <w:t xml:space="preserve">Experiences and Exercises in Improvisation: </w:t>
      </w:r>
    </w:p>
    <w:p w14:paraId="6A4B25D4" w14:textId="77777777" w:rsidR="00446705" w:rsidRDefault="00446705" w:rsidP="00446705">
      <w:pPr>
        <w:rPr>
          <w:rFonts w:ascii="Arial" w:eastAsia="Times New Roman" w:hAnsi="Arial" w:cs="Arial"/>
          <w:sz w:val="25"/>
          <w:szCs w:val="25"/>
        </w:rPr>
      </w:pPr>
    </w:p>
    <w:p w14:paraId="5FF736F7" w14:textId="77777777" w:rsidR="00446705" w:rsidRDefault="00446705" w:rsidP="00446705">
      <w:pPr>
        <w:rPr>
          <w:rFonts w:ascii="Arial" w:eastAsia="Times New Roman" w:hAnsi="Arial" w:cs="Arial"/>
          <w:sz w:val="25"/>
          <w:szCs w:val="25"/>
        </w:rPr>
      </w:pPr>
      <w:r>
        <w:rPr>
          <w:rFonts w:ascii="Arial" w:eastAsia="Times New Roman" w:hAnsi="Arial" w:cs="Arial"/>
          <w:sz w:val="25"/>
          <w:szCs w:val="25"/>
        </w:rPr>
        <w:t xml:space="preserve">•Ask a friend to play – literally – anything.  Try to respond musically.  Keep going for at least 2 minutes.  Talk about the </w:t>
      </w:r>
      <w:proofErr w:type="gramStart"/>
      <w:r>
        <w:rPr>
          <w:rFonts w:ascii="Arial" w:eastAsia="Times New Roman" w:hAnsi="Arial" w:cs="Arial"/>
          <w:sz w:val="25"/>
          <w:szCs w:val="25"/>
        </w:rPr>
        <w:t>experience, and</w:t>
      </w:r>
      <w:proofErr w:type="gramEnd"/>
      <w:r>
        <w:rPr>
          <w:rFonts w:ascii="Arial" w:eastAsia="Times New Roman" w:hAnsi="Arial" w:cs="Arial"/>
          <w:sz w:val="25"/>
          <w:szCs w:val="25"/>
        </w:rPr>
        <w:t xml:space="preserve"> try again.  </w:t>
      </w:r>
    </w:p>
    <w:p w14:paraId="2A0492B9" w14:textId="77777777" w:rsidR="00446705" w:rsidRDefault="00446705" w:rsidP="00446705">
      <w:pPr>
        <w:rPr>
          <w:rFonts w:ascii="Arial" w:eastAsia="Times New Roman" w:hAnsi="Arial" w:cs="Arial"/>
          <w:sz w:val="25"/>
          <w:szCs w:val="25"/>
        </w:rPr>
      </w:pPr>
    </w:p>
    <w:p w14:paraId="0C7D99C1" w14:textId="77777777" w:rsidR="00446705" w:rsidRDefault="00446705" w:rsidP="00446705">
      <w:pPr>
        <w:rPr>
          <w:rFonts w:ascii="Arial" w:eastAsia="Times New Roman" w:hAnsi="Arial" w:cs="Arial"/>
          <w:sz w:val="25"/>
          <w:szCs w:val="25"/>
        </w:rPr>
      </w:pPr>
      <w:r>
        <w:rPr>
          <w:rFonts w:ascii="Arial" w:eastAsia="Times New Roman" w:hAnsi="Arial" w:cs="Arial"/>
          <w:sz w:val="25"/>
          <w:szCs w:val="25"/>
        </w:rPr>
        <w:t xml:space="preserve">•Ask a friend to – slowly – play in unison with you.  Play slowly, this is hard.  See how long you can keep it up.  </w:t>
      </w:r>
    </w:p>
    <w:p w14:paraId="49802CB9" w14:textId="77777777" w:rsidR="00446705" w:rsidRDefault="00446705" w:rsidP="00446705">
      <w:pPr>
        <w:rPr>
          <w:rFonts w:ascii="Arial" w:eastAsia="Times New Roman" w:hAnsi="Arial" w:cs="Arial"/>
          <w:sz w:val="25"/>
          <w:szCs w:val="25"/>
        </w:rPr>
      </w:pPr>
    </w:p>
    <w:p w14:paraId="5540841B" w14:textId="77777777" w:rsidR="00446705" w:rsidRDefault="00446705" w:rsidP="00446705">
      <w:pPr>
        <w:rPr>
          <w:rFonts w:ascii="Arial" w:eastAsia="Times New Roman" w:hAnsi="Arial" w:cs="Arial"/>
          <w:sz w:val="25"/>
          <w:szCs w:val="25"/>
        </w:rPr>
      </w:pPr>
      <w:r>
        <w:rPr>
          <w:rFonts w:ascii="Arial" w:eastAsia="Times New Roman" w:hAnsi="Arial" w:cs="Arial"/>
          <w:sz w:val="25"/>
          <w:szCs w:val="25"/>
        </w:rPr>
        <w:t xml:space="preserve">•Gather a group of people together and do Pauline Oliveros’ “Tuning Meditation” (which involves a group of people trying to find a unison tone by listening).  </w:t>
      </w:r>
    </w:p>
    <w:p w14:paraId="2718E3EA" w14:textId="77777777" w:rsidR="00446705" w:rsidRDefault="00446705" w:rsidP="00446705">
      <w:pPr>
        <w:rPr>
          <w:rFonts w:ascii="Arial" w:eastAsia="Times New Roman" w:hAnsi="Arial" w:cs="Arial"/>
          <w:i/>
          <w:iCs/>
          <w:color w:val="FF0000"/>
          <w:sz w:val="25"/>
          <w:szCs w:val="25"/>
        </w:rPr>
      </w:pPr>
      <w:r>
        <w:rPr>
          <w:rFonts w:ascii="Arial" w:eastAsia="Times New Roman" w:hAnsi="Arial" w:cs="Arial"/>
          <w:i/>
          <w:iCs/>
          <w:color w:val="FF0000"/>
          <w:sz w:val="25"/>
          <w:szCs w:val="25"/>
        </w:rPr>
        <w:t xml:space="preserve">http?!  </w:t>
      </w:r>
    </w:p>
    <w:p w14:paraId="00EC5543" w14:textId="77777777" w:rsidR="00446705" w:rsidRDefault="00446705" w:rsidP="00446705">
      <w:pPr>
        <w:rPr>
          <w:rFonts w:ascii="Arial" w:eastAsia="Times New Roman" w:hAnsi="Arial" w:cs="Arial"/>
          <w:i/>
          <w:iCs/>
          <w:color w:val="FF0000"/>
          <w:sz w:val="25"/>
          <w:szCs w:val="25"/>
        </w:rPr>
      </w:pPr>
    </w:p>
    <w:p w14:paraId="058FA93C" w14:textId="77777777" w:rsidR="00446705" w:rsidRDefault="00446705" w:rsidP="00446705">
      <w:pPr>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•Form a small combo and try playing a Blues (see the section on Blues in the Harmony chapter).  Write your own lyrics or use a lyric from a classic blues artist (such as Muddy Waters or </w:t>
      </w:r>
      <w:proofErr w:type="spellStart"/>
      <w:r>
        <w:rPr>
          <w:rFonts w:ascii="Arial" w:eastAsia="Times New Roman" w:hAnsi="Arial" w:cs="Arial"/>
          <w:color w:val="000000" w:themeColor="text1"/>
          <w:sz w:val="25"/>
          <w:szCs w:val="25"/>
        </w:rPr>
        <w:t>Howlin</w:t>
      </w:r>
      <w:proofErr w:type="spellEnd"/>
      <w:r>
        <w:rPr>
          <w:rFonts w:ascii="Arial" w:eastAsia="Times New Roman" w:hAnsi="Arial" w:cs="Arial"/>
          <w:color w:val="000000" w:themeColor="text1"/>
          <w:sz w:val="25"/>
          <w:szCs w:val="25"/>
        </w:rPr>
        <w:t xml:space="preserve">’ Wolf or B.B. King).  Listen to the original version (or covers) and have fun. </w:t>
      </w:r>
    </w:p>
    <w:p w14:paraId="735C179F" w14:textId="77777777" w:rsidR="00446705" w:rsidRDefault="00446705" w:rsidP="00446705">
      <w:pPr>
        <w:rPr>
          <w:rFonts w:ascii="Arial" w:eastAsia="Times New Roman" w:hAnsi="Arial" w:cs="Arial"/>
          <w:color w:val="000000" w:themeColor="text1"/>
          <w:sz w:val="25"/>
          <w:szCs w:val="25"/>
        </w:rPr>
      </w:pPr>
    </w:p>
    <w:p w14:paraId="2F031647" w14:textId="77777777" w:rsidR="00446705" w:rsidRDefault="00446705" w:rsidP="00446705">
      <w:pPr>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•Procure some drums (of any sort, Elvis Presley’s drummer once recorded a TV special playing on a guitar case).  Play any of the grooves you learned in the Rhythm Chapter.  </w:t>
      </w:r>
      <w:r>
        <w:rPr>
          <w:rFonts w:ascii="Arial" w:eastAsia="Times New Roman" w:hAnsi="Arial" w:cs="Arial"/>
          <w:i/>
          <w:iCs/>
          <w:color w:val="000000" w:themeColor="text1"/>
          <w:sz w:val="25"/>
          <w:szCs w:val="25"/>
        </w:rPr>
        <w:t>Improvise</w:t>
      </w:r>
      <w:r>
        <w:rPr>
          <w:rFonts w:ascii="Arial" w:eastAsia="Times New Roman" w:hAnsi="Arial" w:cs="Arial"/>
          <w:color w:val="000000" w:themeColor="text1"/>
          <w:sz w:val="25"/>
          <w:szCs w:val="25"/>
        </w:rPr>
        <w:t xml:space="preserve"> over the grooves – with rhythms, melodies, or lyrics.  </w:t>
      </w:r>
    </w:p>
    <w:p w14:paraId="247A660E" w14:textId="77777777" w:rsidR="00446705" w:rsidRDefault="00446705" w:rsidP="00446705">
      <w:pPr>
        <w:rPr>
          <w:rFonts w:ascii="Arial" w:eastAsia="Times New Roman" w:hAnsi="Arial" w:cs="Arial"/>
          <w:color w:val="000000" w:themeColor="text1"/>
          <w:sz w:val="25"/>
          <w:szCs w:val="25"/>
        </w:rPr>
      </w:pPr>
    </w:p>
    <w:p w14:paraId="06A9ECC6" w14:textId="77777777" w:rsidR="00446705" w:rsidRDefault="00446705" w:rsidP="00446705">
      <w:pPr>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•Have a friend “loop” two chords over and over in any groove.  Listen. Play over the groove.  </w:t>
      </w:r>
    </w:p>
    <w:p w14:paraId="3FED188F" w14:textId="77777777" w:rsidR="00446705" w:rsidRDefault="00446705" w:rsidP="00446705">
      <w:pPr>
        <w:rPr>
          <w:rFonts w:ascii="Arial" w:eastAsia="Times New Roman" w:hAnsi="Arial" w:cs="Arial"/>
          <w:color w:val="000000" w:themeColor="text1"/>
          <w:sz w:val="25"/>
          <w:szCs w:val="25"/>
        </w:rPr>
      </w:pPr>
    </w:p>
    <w:p w14:paraId="05D3FB5F" w14:textId="77777777" w:rsidR="00446705" w:rsidRPr="00E873BC" w:rsidRDefault="00446705" w:rsidP="00446705">
      <w:pPr>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•Listen to any machine for the sounds/raga that come from the machine.  Sing anything that fits.  Have fun.    </w:t>
      </w:r>
    </w:p>
    <w:p w14:paraId="305F21B0" w14:textId="77777777" w:rsidR="00446705" w:rsidRDefault="00446705" w:rsidP="00446705">
      <w:pPr>
        <w:rPr>
          <w:rFonts w:ascii="Arial" w:eastAsia="Times New Roman" w:hAnsi="Arial" w:cs="Arial"/>
          <w:i/>
          <w:iCs/>
          <w:color w:val="FF0000"/>
          <w:sz w:val="25"/>
          <w:szCs w:val="25"/>
        </w:rPr>
      </w:pPr>
    </w:p>
    <w:p w14:paraId="4C9C1CED" w14:textId="77777777" w:rsidR="00446705" w:rsidRPr="00E873BC" w:rsidRDefault="00446705" w:rsidP="00446705">
      <w:pPr>
        <w:rPr>
          <w:rFonts w:ascii="Arial" w:eastAsia="Times New Roman" w:hAnsi="Arial" w:cs="Arial"/>
          <w:color w:val="FF0000"/>
          <w:sz w:val="25"/>
          <w:szCs w:val="25"/>
        </w:rPr>
      </w:pPr>
    </w:p>
    <w:p w14:paraId="1C0E8E96" w14:textId="77777777" w:rsidR="00446705" w:rsidRDefault="00446705" w:rsidP="00446705">
      <w:pPr>
        <w:rPr>
          <w:rFonts w:ascii="Arial" w:eastAsia="Times New Roman" w:hAnsi="Arial" w:cs="Arial"/>
          <w:sz w:val="25"/>
          <w:szCs w:val="25"/>
        </w:rPr>
      </w:pPr>
    </w:p>
    <w:p w14:paraId="5946A2A2" w14:textId="77777777" w:rsidR="008A0BC3" w:rsidRDefault="008A0BC3"/>
    <w:sectPr w:rsidR="008A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d Hamilton">
    <w15:presenceInfo w15:providerId="Windows Live" w15:userId="aa42b0d5e01f6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05"/>
    <w:rsid w:val="000C1ADA"/>
    <w:rsid w:val="00293784"/>
    <w:rsid w:val="00446705"/>
    <w:rsid w:val="00662F4C"/>
    <w:rsid w:val="008A0BC3"/>
    <w:rsid w:val="00A31FDC"/>
    <w:rsid w:val="00B2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ED6EC"/>
  <w15:chartTrackingRefBased/>
  <w15:docId w15:val="{9F66A2F2-E80D-7B4C-B085-3F04AEF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705"/>
    <w:rPr>
      <w:kern w:val="0"/>
      <w14:ligatures w14:val="none"/>
    </w:rPr>
  </w:style>
  <w:style w:type="paragraph" w:styleId="Heading1">
    <w:name w:val="heading 1"/>
    <w:basedOn w:val="Normal"/>
    <w:next w:val="Normal"/>
    <w:link w:val="Heading1Char"/>
    <w:uiPriority w:val="9"/>
    <w:qFormat/>
    <w:rsid w:val="0044670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4670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4670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4670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4670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46705"/>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46705"/>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46705"/>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46705"/>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05"/>
    <w:rPr>
      <w:rFonts w:eastAsiaTheme="majorEastAsia" w:cstheme="majorBidi"/>
      <w:color w:val="272727" w:themeColor="text1" w:themeTint="D8"/>
    </w:rPr>
  </w:style>
  <w:style w:type="paragraph" w:styleId="Title">
    <w:name w:val="Title"/>
    <w:basedOn w:val="Normal"/>
    <w:next w:val="Normal"/>
    <w:link w:val="TitleChar"/>
    <w:uiPriority w:val="10"/>
    <w:qFormat/>
    <w:rsid w:val="0044670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46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05"/>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46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05"/>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46705"/>
    <w:rPr>
      <w:i/>
      <w:iCs/>
      <w:color w:val="404040" w:themeColor="text1" w:themeTint="BF"/>
    </w:rPr>
  </w:style>
  <w:style w:type="paragraph" w:styleId="ListParagraph">
    <w:name w:val="List Paragraph"/>
    <w:basedOn w:val="Normal"/>
    <w:uiPriority w:val="34"/>
    <w:qFormat/>
    <w:rsid w:val="00446705"/>
    <w:pPr>
      <w:ind w:left="720"/>
      <w:contextualSpacing/>
    </w:pPr>
    <w:rPr>
      <w:kern w:val="2"/>
      <w14:ligatures w14:val="standardContextual"/>
    </w:rPr>
  </w:style>
  <w:style w:type="character" w:styleId="IntenseEmphasis">
    <w:name w:val="Intense Emphasis"/>
    <w:basedOn w:val="DefaultParagraphFont"/>
    <w:uiPriority w:val="21"/>
    <w:qFormat/>
    <w:rsid w:val="00446705"/>
    <w:rPr>
      <w:i/>
      <w:iCs/>
      <w:color w:val="0F4761" w:themeColor="accent1" w:themeShade="BF"/>
    </w:rPr>
  </w:style>
  <w:style w:type="paragraph" w:styleId="IntenseQuote">
    <w:name w:val="Intense Quote"/>
    <w:basedOn w:val="Normal"/>
    <w:next w:val="Normal"/>
    <w:link w:val="IntenseQuoteChar"/>
    <w:uiPriority w:val="30"/>
    <w:qFormat/>
    <w:rsid w:val="00446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46705"/>
    <w:rPr>
      <w:i/>
      <w:iCs/>
      <w:color w:val="0F4761" w:themeColor="accent1" w:themeShade="BF"/>
    </w:rPr>
  </w:style>
  <w:style w:type="character" w:styleId="IntenseReference">
    <w:name w:val="Intense Reference"/>
    <w:basedOn w:val="DefaultParagraphFont"/>
    <w:uiPriority w:val="32"/>
    <w:qFormat/>
    <w:rsid w:val="00446705"/>
    <w:rPr>
      <w:b/>
      <w:bCs/>
      <w:smallCaps/>
      <w:color w:val="0F4761" w:themeColor="accent1" w:themeShade="BF"/>
      <w:spacing w:val="5"/>
    </w:rPr>
  </w:style>
  <w:style w:type="character" w:styleId="Hyperlink">
    <w:name w:val="Hyperlink"/>
    <w:uiPriority w:val="99"/>
    <w:rsid w:val="0044670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popandmom.org/collections/pauline-oliveros-collections/products/anthology-of-text-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Stephen</dc:creator>
  <cp:keywords/>
  <dc:description/>
  <cp:lastModifiedBy>Rush, Stephen</cp:lastModifiedBy>
  <cp:revision>1</cp:revision>
  <dcterms:created xsi:type="dcterms:W3CDTF">2024-04-16T12:39:00Z</dcterms:created>
  <dcterms:modified xsi:type="dcterms:W3CDTF">2024-04-16T12:39:00Z</dcterms:modified>
</cp:coreProperties>
</file>